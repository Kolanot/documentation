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ins w:id="6" w:author="Philip Helger" w:date="2019-08-28T20:41:00Z">
              <w:r w:rsidR="00B56755">
                <w:rPr>
                  <w:rFonts w:ascii="Arial" w:hAnsi="Arial" w:cs="Arial"/>
                  <w:b/>
                  <w:lang w:val="sv-SE"/>
                </w:rPr>
                <w:t>.1</w:t>
              </w:r>
            </w:ins>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del w:id="7" w:author="Philip Helger" w:date="2019-08-28T20:41:00Z">
              <w:r w:rsidR="00840E57" w:rsidRPr="00B56755" w:rsidDel="00B56755">
                <w:rPr>
                  <w:rFonts w:ascii="Arial" w:hAnsi="Arial" w:cs="Arial"/>
                  <w:b/>
                </w:rPr>
                <w:delText>,</w:delText>
              </w:r>
              <w:r w:rsidRPr="00B56755" w:rsidDel="00B56755">
                <w:rPr>
                  <w:rFonts w:ascii="Arial" w:hAnsi="Arial" w:cs="Arial"/>
                  <w:b/>
                </w:rPr>
                <w:delText xml:space="preserve"> BRZ</w:delText>
              </w:r>
            </w:del>
            <w:ins w:id="8" w:author="Philip Helger" w:date="2019-08-28T20:43:00Z">
              <w:r w:rsidR="00B56755">
                <w:rPr>
                  <w:rFonts w:ascii="Arial" w:hAnsi="Arial" w:cs="Arial"/>
                  <w:b/>
                </w:rPr>
                <w:t>OpenPEPPOL Operating Office</w:t>
              </w:r>
            </w:ins>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Erik Gustavsen, Difi/Edisys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ins w:id="9" w:author="Philip Helger" w:date="2019-08-28T20:42:00Z"/>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pPr>
              <w:rPr>
                <w:ins w:id="10" w:author="Philip Helger" w:date="2019-08-28T20:42:00Z"/>
              </w:rPr>
            </w:pPr>
            <w:ins w:id="11" w:author="Philip Helger" w:date="2019-08-28T20:42:00Z">
              <w:r>
                <w:t>4.0.1</w:t>
              </w:r>
            </w:ins>
          </w:p>
        </w:tc>
        <w:tc>
          <w:tcPr>
            <w:tcW w:w="1281" w:type="dxa"/>
            <w:tcBorders>
              <w:top w:val="single" w:sz="6" w:space="0" w:color="999999"/>
              <w:left w:val="single" w:sz="6" w:space="0" w:color="999999"/>
              <w:bottom w:val="single" w:sz="6" w:space="0" w:color="999999"/>
              <w:right w:val="single" w:sz="6" w:space="0" w:color="999999"/>
            </w:tcBorders>
          </w:tcPr>
          <w:p w:rsidR="00B56755" w:rsidRDefault="00B56755" w:rsidP="009F4391">
            <w:pPr>
              <w:rPr>
                <w:ins w:id="12" w:author="Philip Helger" w:date="2019-08-28T20:42:00Z"/>
              </w:rPr>
            </w:pPr>
            <w:ins w:id="13" w:author="Philip Helger" w:date="2019-08-28T20:42:00Z">
              <w:r>
                <w:t>2019-08-28</w:t>
              </w:r>
            </w:ins>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pPr>
              <w:rPr>
                <w:ins w:id="14" w:author="Philip Helger" w:date="2019-08-28T20:42:00Z"/>
              </w:rPr>
            </w:pPr>
            <w:ins w:id="15" w:author="Philip Helger" w:date="2019-08-28T20:42:00Z">
              <w:r>
                <w:t>Extended the allowed characters for Participant Identifier values</w:t>
              </w:r>
            </w:ins>
            <w:ins w:id="16" w:author="Philip Helger" w:date="2019-08-28T20:45:00Z">
              <w:r>
                <w:t xml:space="preserve"> in POLICY 1</w:t>
              </w:r>
            </w:ins>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pPr>
              <w:rPr>
                <w:ins w:id="17" w:author="Philip Helger" w:date="2019-08-28T20:42:00Z"/>
              </w:rPr>
            </w:pP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18" w:name="_Toc536458276"/>
      <w:r w:rsidRPr="00E5101A">
        <w:rPr>
          <w:lang w:val="da-DK"/>
        </w:rPr>
        <w:lastRenderedPageBreak/>
        <w:t>Contributors</w:t>
      </w:r>
      <w:bookmarkEnd w:id="0"/>
      <w:bookmarkEnd w:id="18"/>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ins w:id="19" w:author="Philip Helger" w:date="2019-08-28T20:42:00Z">
        <w:r w:rsidR="00B56755">
          <w:rPr>
            <w:lang w:val="da-DK"/>
          </w:rPr>
          <w:t>OpenPEPPOL Operating Office</w:t>
        </w:r>
      </w:ins>
      <w:del w:id="20" w:author="Philip Helger" w:date="2019-08-28T20:42:00Z">
        <w:r w:rsidRPr="00543A39" w:rsidDel="00B56755">
          <w:rPr>
            <w:lang w:val="da-DK"/>
          </w:rPr>
          <w:delText>BRZ</w:delText>
        </w:r>
      </w:del>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705AAF" w:rsidRDefault="004B1AA0" w:rsidP="00514984">
      <w:pPr>
        <w:rPr>
          <w:rFonts w:cs="Arial"/>
        </w:rPr>
      </w:pPr>
      <w:r>
        <w:rPr>
          <w:rFonts w:cs="Arial"/>
        </w:rPr>
        <w:t>Jerry Dimitriou, OpenPEPPOL O</w:t>
      </w:r>
      <w:r w:rsidR="009C5DE0">
        <w:rPr>
          <w:rFonts w:cs="Arial"/>
        </w:rPr>
        <w:t>perating Office</w:t>
      </w:r>
    </w:p>
    <w:p w:rsidR="00705AAF" w:rsidRDefault="00705AAF" w:rsidP="00514984">
      <w:pPr>
        <w:rPr>
          <w:rFonts w:cs="Arial"/>
        </w:rPr>
      </w:pPr>
      <w:r>
        <w:rPr>
          <w:rFonts w:cs="Arial"/>
        </w:rPr>
        <w:t>Hans Berg, Tickstar</w:t>
      </w:r>
    </w:p>
    <w:p w:rsidR="00E91975" w:rsidRPr="007A7B4E" w:rsidRDefault="00705AAF" w:rsidP="00514984">
      <w:pPr>
        <w:rPr>
          <w:rFonts w:cs="Arial"/>
        </w:rPr>
      </w:pPr>
      <w:r>
        <w:rPr>
          <w:rFonts w:cs="Arial"/>
        </w:rPr>
        <w:t>Risto Collanus, Visma</w:t>
      </w:r>
      <w:r w:rsidR="00E91975" w:rsidRPr="00FF7AFF">
        <w:rPr>
          <w:rFonts w:cs="Arial"/>
        </w:rPr>
        <w:br w:type="page"/>
      </w:r>
      <w:bookmarkStart w:id="21" w:name="_Toc205026843"/>
      <w:bookmarkStart w:id="22" w:name="_Toc205089457"/>
      <w:bookmarkStart w:id="23" w:name="_Toc224898987"/>
    </w:p>
    <w:p w:rsidR="00A56BD2" w:rsidRPr="006804C3" w:rsidRDefault="00914720" w:rsidP="00E15FB4">
      <w:pPr>
        <w:pStyle w:val="berschrift1"/>
        <w:numPr>
          <w:ilvl w:val="0"/>
          <w:numId w:val="0"/>
        </w:numPr>
        <w:rPr>
          <w:rStyle w:val="Fett"/>
          <w:b/>
        </w:rPr>
      </w:pPr>
      <w:bookmarkStart w:id="24" w:name="_Toc536458277"/>
      <w:bookmarkEnd w:id="21"/>
      <w:bookmarkEnd w:id="22"/>
      <w:bookmarkEnd w:id="23"/>
      <w:r w:rsidRPr="006804C3">
        <w:rPr>
          <w:rStyle w:val="Fett"/>
          <w:b/>
        </w:rPr>
        <w:lastRenderedPageBreak/>
        <w:t>Table of contents</w:t>
      </w:r>
      <w:bookmarkEnd w:id="24"/>
    </w:p>
    <w:p w:rsidR="00923077" w:rsidRDefault="0060635F">
      <w:pPr>
        <w:pStyle w:val="Verzeichnis1"/>
        <w:rPr>
          <w:rFonts w:asciiTheme="minorHAnsi" w:eastAsiaTheme="minorEastAsia" w:hAnsiTheme="minorHAnsi" w:cstheme="minorBidi"/>
          <w:kern w:val="0"/>
          <w:sz w:val="22"/>
          <w:lang w:val="de-AT" w:eastAsia="de-AT"/>
        </w:rPr>
      </w:pPr>
      <w:r w:rsidRPr="0060635F">
        <w:fldChar w:fldCharType="begin"/>
      </w:r>
      <w:r w:rsidR="002142B2" w:rsidRPr="001F4312">
        <w:instrText xml:space="preserve"> TOC \o "1-4" \h \z \u </w:instrText>
      </w:r>
      <w:r w:rsidRPr="0060635F">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2E78ED">
          <w:rPr>
            <w:webHidden/>
          </w:rPr>
          <w:t>4</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2E78ED">
          <w:rPr>
            <w:webHidden/>
          </w:rPr>
          <w:t>5</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2E78ED">
          <w:rPr>
            <w:webHidden/>
          </w:rPr>
          <w:t>7</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2E78ED">
          <w:rPr>
            <w:webHidden/>
          </w:rPr>
          <w:t>7</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2E78ED">
          <w:rPr>
            <w:webHidden/>
          </w:rPr>
          <w:t>7</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2E78ED">
          <w:rPr>
            <w:webHidden/>
          </w:rPr>
          <w:t>7</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2E78ED">
          <w:rPr>
            <w:webHidden/>
          </w:rPr>
          <w:t>9</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2E78ED">
          <w:rPr>
            <w:webHidden/>
          </w:rPr>
          <w:t>9</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2E78ED">
          <w:rPr>
            <w:webHidden/>
          </w:rPr>
          <w:t>9</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The policy for identifying Documents and Services used in PEPPOL implementation of the PEPPOL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2E78ED">
          <w:rPr>
            <w:webHidden/>
          </w:rPr>
          <w:t>9</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2E78ED">
          <w:rPr>
            <w:webHidden/>
          </w:rPr>
          <w:t>10</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Relation to PEPPOL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2E78ED">
          <w:rPr>
            <w:webHidden/>
          </w:rPr>
          <w:t>10</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2E78ED">
          <w:rPr>
            <w:webHidden/>
          </w:rPr>
          <w:t>10</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2E78ED">
          <w:rPr>
            <w:webHidden/>
          </w:rPr>
          <w:t>11</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2E78ED">
          <w:rPr>
            <w:webHidden/>
          </w:rPr>
          <w:t>11</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2E78ED">
          <w:rPr>
            <w:webHidden/>
          </w:rPr>
          <w:t>12</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2E78ED">
          <w:rPr>
            <w:webHidden/>
          </w:rPr>
          <w:t>13</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2E78ED">
          <w:rPr>
            <w:webHidden/>
          </w:rPr>
          <w:t>13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2E78ED">
          <w:rPr>
            <w:webHidden/>
          </w:rPr>
          <w:t>13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2E78ED">
          <w:rPr>
            <w:webHidden/>
          </w:rPr>
          <w:t>13</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2E78ED">
          <w:rPr>
            <w:webHidden/>
          </w:rPr>
          <w:t>13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2E78ED">
          <w:rPr>
            <w:webHidden/>
          </w:rPr>
          <w:t>14</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2E78ED">
          <w:rPr>
            <w:webHidden/>
          </w:rPr>
          <w:t>14</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2E78ED">
          <w:rPr>
            <w:webHidden/>
          </w:rPr>
          <w:t>14</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2E78ED">
          <w:rPr>
            <w:webHidden/>
          </w:rPr>
          <w:t>15</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2E78ED">
          <w:rPr>
            <w:webHidden/>
          </w:rPr>
          <w:t>16</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2E78ED">
          <w:rPr>
            <w:webHidden/>
          </w:rPr>
          <w:t>16</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2E78ED">
          <w:rPr>
            <w:webHidden/>
          </w:rPr>
          <w:t>16</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2E78ED">
          <w:rPr>
            <w:webHidden/>
          </w:rPr>
          <w:t>18</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2E78ED">
          <w:rPr>
            <w:webHidden/>
          </w:rPr>
          <w:t>18</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2E78ED">
          <w:rPr>
            <w:webHidden/>
          </w:rPr>
          <w:t>18</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2E78ED">
          <w:rPr>
            <w:webHidden/>
          </w:rPr>
          <w:t>18</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2E78ED">
          <w:rPr>
            <w:webHidden/>
          </w:rPr>
          <w:t>18</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2E78ED">
          <w:rPr>
            <w:webHidden/>
          </w:rPr>
          <w:t>19</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Policies on Identifying Document Types supported by 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2E78ED">
          <w:rPr>
            <w:webHidden/>
          </w:rPr>
          <w:t>20</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2E78ED">
          <w:rPr>
            <w:webHidden/>
          </w:rPr>
          <w:t>20</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2E78ED">
          <w:rPr>
            <w:webHidden/>
          </w:rPr>
          <w:t>20</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2E78ED">
          <w:rPr>
            <w:webHidden/>
          </w:rPr>
          <w:t>20</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2E78ED">
          <w:rPr>
            <w:webHidden/>
          </w:rPr>
          <w:t>21</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2E78ED">
          <w:rPr>
            <w:webHidden/>
          </w:rPr>
          <w:t>21</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2E78ED">
          <w:rPr>
            <w:webHidden/>
          </w:rPr>
          <w:t>22</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2E78ED">
          <w:rPr>
            <w:webHidden/>
          </w:rPr>
          <w:t>22</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2E78ED">
          <w:rPr>
            <w:webHidden/>
          </w:rPr>
          <w:t>22</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2E78ED">
          <w:rPr>
            <w:webHidden/>
          </w:rPr>
          <w:t>23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2E78ED">
          <w:rPr>
            <w:webHidden/>
          </w:rPr>
          <w:t>23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2E78ED">
          <w:rPr>
            <w:webHidden/>
          </w:rPr>
          <w:t>23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2E78ED">
          <w:rPr>
            <w:webHidden/>
          </w:rPr>
          <w:t>23</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2E78ED">
          <w:rPr>
            <w:webHidden/>
          </w:rPr>
          <w:t>23</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Policy on Identifying Transport Profiles in 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2E78ED">
          <w:rPr>
            <w:webHidden/>
          </w:rPr>
          <w:t>25</w:t>
        </w:r>
        <w:r>
          <w:rPr>
            <w:webHidden/>
          </w:rPr>
          <w:fldChar w:fldCharType="end"/>
        </w:r>
      </w:hyperlink>
    </w:p>
    <w:p w:rsidR="00923077" w:rsidRDefault="0060635F">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2E78ED">
          <w:rPr>
            <w:webHidden/>
          </w:rPr>
          <w:t>25</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2E78ED">
          <w:rPr>
            <w:webHidden/>
          </w:rPr>
          <w:t>25</w:t>
        </w:r>
        <w:r>
          <w:rPr>
            <w:webHidden/>
          </w:rPr>
          <w:fldChar w:fldCharType="end"/>
        </w:r>
      </w:hyperlink>
    </w:p>
    <w:p w:rsidR="00923077" w:rsidRDefault="0060635F">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2E78ED">
          <w:rPr>
            <w:webHidden/>
          </w:rPr>
          <w:t>25</w:t>
        </w:r>
        <w:r>
          <w:rPr>
            <w:webHidden/>
          </w:rPr>
          <w:fldChar w:fldCharType="end"/>
        </w:r>
      </w:hyperlink>
    </w:p>
    <w:p w:rsidR="00923077" w:rsidRDefault="0060635F">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2E78ED">
          <w:rPr>
            <w:webHidden/>
          </w:rPr>
          <w:t>26</w:t>
        </w:r>
        <w:r>
          <w:rPr>
            <w:webHidden/>
          </w:rPr>
          <w:fldChar w:fldCharType="end"/>
        </w:r>
      </w:hyperlink>
    </w:p>
    <w:p w:rsidR="00840E57" w:rsidRDefault="0060635F"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26" w:name="_Toc316247562"/>
    </w:p>
    <w:p w:rsidR="00455E1E" w:rsidRDefault="00483A49" w:rsidP="00E15FB4">
      <w:pPr>
        <w:pStyle w:val="berschrift1"/>
      </w:pPr>
      <w:bookmarkStart w:id="27" w:name="_Toc536458278"/>
      <w:r w:rsidRPr="00E15FB4">
        <w:lastRenderedPageBreak/>
        <w:t>Introduction</w:t>
      </w:r>
      <w:bookmarkEnd w:id="27"/>
    </w:p>
    <w:p w:rsidR="006B4C99" w:rsidRPr="00E15FB4" w:rsidRDefault="00856B5F" w:rsidP="00E15FB4">
      <w:pPr>
        <w:pStyle w:val="berschrift2"/>
      </w:pPr>
      <w:bookmarkStart w:id="28" w:name="_Toc535439478"/>
      <w:bookmarkStart w:id="29" w:name="_Toc535439479"/>
      <w:bookmarkStart w:id="30" w:name="_Toc535439480"/>
      <w:bookmarkStart w:id="31" w:name="_Toc535439481"/>
      <w:bookmarkStart w:id="32" w:name="_Toc535439482"/>
      <w:bookmarkStart w:id="33" w:name="_Toc535439483"/>
      <w:bookmarkStart w:id="34" w:name="_Toc535439484"/>
      <w:bookmarkStart w:id="35" w:name="_Toc535439485"/>
      <w:bookmarkStart w:id="36" w:name="_Toc535439486"/>
      <w:bookmarkStart w:id="37" w:name="_Toc535439487"/>
      <w:bookmarkStart w:id="38" w:name="_Toc536458279"/>
      <w:bookmarkEnd w:id="28"/>
      <w:bookmarkEnd w:id="29"/>
      <w:bookmarkEnd w:id="30"/>
      <w:bookmarkEnd w:id="31"/>
      <w:bookmarkEnd w:id="32"/>
      <w:bookmarkEnd w:id="33"/>
      <w:bookmarkEnd w:id="34"/>
      <w:bookmarkEnd w:id="35"/>
      <w:bookmarkEnd w:id="36"/>
      <w:bookmarkEnd w:id="37"/>
      <w:r w:rsidRPr="00E15FB4">
        <w:t>Audience</w:t>
      </w:r>
      <w:bookmarkEnd w:id="38"/>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39" w:name="_Toc485137421"/>
      <w:bookmarkStart w:id="40" w:name="_Toc496043127"/>
      <w:bookmarkEnd w:id="39"/>
      <w:bookmarkEnd w:id="40"/>
    </w:p>
    <w:p w:rsidR="00483A49" w:rsidRPr="00E15FB4" w:rsidRDefault="00483A49" w:rsidP="00E15FB4">
      <w:pPr>
        <w:pStyle w:val="berschrift2"/>
      </w:pPr>
      <w:bookmarkStart w:id="41" w:name="_Toc536458280"/>
      <w:r w:rsidRPr="00E15FB4">
        <w:t>References</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60635F"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60635F">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60635F">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60635F"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60635F"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60635F"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60635F"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60635F" w:rsidP="00DA779F">
            <w:hyperlink r:id="rId23" w:history="1">
              <w:r w:rsidR="00676FDB" w:rsidRPr="0082373C">
                <w:rPr>
                  <w:rStyle w:val="Hyperlink"/>
                </w:rPr>
                <w:t>http://www.iso.org/iso/iso_catalogue/catalogue_tc/catalogue_detail.htm?csnumber=51284</w:t>
              </w:r>
            </w:hyperlink>
          </w:p>
          <w:p w:rsidR="00676FDB" w:rsidRPr="0082373C" w:rsidRDefault="0060635F"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60635F"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60635F"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60635F" w:rsidP="00E15FB4">
            <w:hyperlink r:id="rId27" w:history="1">
              <w:r w:rsidR="00676FDB" w:rsidRPr="00471731">
                <w:rPr>
                  <w:rStyle w:val="Hyperlink"/>
                </w:rPr>
                <w:t>http://docs.oasis-open.org/ubl/os-UBL-2.1/UBL-2.1.html</w:t>
              </w:r>
            </w:hyperlink>
          </w:p>
          <w:p w:rsidR="00676FDB" w:rsidRDefault="0060635F"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60635F" w:rsidP="00E15FB4">
            <w:hyperlink r:id="rId29" w:history="1">
              <w:r w:rsidR="00E15FB4" w:rsidRPr="009F0AE3">
                <w:rPr>
                  <w:rStyle w:val="Hyperlink"/>
                </w:rPr>
                <w:t>http://docs.oasis-open.org/ubl/os-UBL-2.2/UBL-2.2.html</w:t>
              </w:r>
            </w:hyperlink>
          </w:p>
          <w:p w:rsidR="00E15FB4" w:rsidRDefault="0060635F"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60635F" w:rsidP="007852AB">
            <w:pPr>
              <w:ind w:right="-143"/>
              <w:rPr>
                <w:iCs/>
              </w:rPr>
            </w:pPr>
            <w:hyperlink r:id="rId31" w:history="1">
              <w:r w:rsidR="00676FDB" w:rsidRPr="007852AB">
                <w:rPr>
                  <w:rStyle w:val="Hyperlink"/>
                  <w:iCs/>
                </w:rPr>
                <w:t>http://docs.oasis-open.org/ebcore/PartyIdType/v1.0/CD03/PartyIdType-1.0.html</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60635F" w:rsidP="007852AB">
            <w:pPr>
              <w:ind w:right="-143"/>
              <w:rPr>
                <w:iCs/>
              </w:rPr>
            </w:pPr>
            <w:hyperlink r:id="rId32" w:history="1">
              <w:r w:rsidR="00676FDB" w:rsidRPr="007852AB">
                <w:rPr>
                  <w:rStyle w:val="Hyperlink"/>
                  <w:iCs/>
                </w:rPr>
                <w:t>http://www.unece.org/cefact/</w:t>
              </w:r>
            </w:hyperlink>
          </w:p>
        </w:tc>
      </w:tr>
    </w:tbl>
    <w:p w:rsidR="006B63D3" w:rsidRDefault="006B63D3" w:rsidP="006B63D3">
      <w:pPr>
        <w:pStyle w:val="berschrift2"/>
      </w:pPr>
      <w:bookmarkStart w:id="42" w:name="_Toc536458281"/>
      <w:r>
        <w:t>XML Namespaces URIs used</w:t>
      </w:r>
      <w:bookmarkEnd w:id="42"/>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r>
              <w:rPr>
                <w:lang w:eastAsia="it-IT"/>
              </w:rPr>
              <w:lastRenderedPageBreak/>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r>
              <w:rPr>
                <w:lang w:eastAsia="it-IT"/>
              </w:rPr>
              <w:t>rsm</w:t>
            </w:r>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43" w:name="_Toc536458282"/>
      <w:r w:rsidRPr="00E15FB4">
        <w:lastRenderedPageBreak/>
        <w:t>Introduction</w:t>
      </w:r>
      <w:bookmarkEnd w:id="26"/>
      <w:r w:rsidR="00483A49" w:rsidRPr="00E15FB4">
        <w:t xml:space="preserve"> to </w:t>
      </w:r>
      <w:r w:rsidR="00264E53" w:rsidRPr="00E15FB4">
        <w:t>identifiers</w:t>
      </w:r>
      <w:bookmarkEnd w:id="43"/>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44" w:name="_Toc316247563"/>
      <w:bookmarkStart w:id="45" w:name="_Toc536458283"/>
      <w:r w:rsidRPr="00E15FB4">
        <w:t>Scope</w:t>
      </w:r>
      <w:bookmarkEnd w:id="44"/>
      <w:bookmarkEnd w:id="45"/>
    </w:p>
    <w:p w:rsidR="00E17B9D" w:rsidRPr="00E15FB4" w:rsidRDefault="00F15C7D" w:rsidP="00E15FB4">
      <w:pPr>
        <w:pStyle w:val="berschrift3"/>
      </w:pPr>
      <w:bookmarkStart w:id="46"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46"/>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47"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47"/>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48" w:name="_Toc536458286"/>
      <w:r>
        <w:t>Semantic scope</w:t>
      </w:r>
      <w:bookmarkEnd w:id="48"/>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49" w:name="_Toc536458287"/>
      <w:r>
        <w:t>Relation to PEPPOL BIS versions 1 and 2</w:t>
      </w:r>
      <w:bookmarkEnd w:id="49"/>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50" w:name="_Toc536458288"/>
      <w:r>
        <w:t>Participant vs. Party Identification</w:t>
      </w:r>
      <w:bookmarkEnd w:id="50"/>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51" w:name="_Toc536458289"/>
      <w:r>
        <w:t>Common Policies</w:t>
      </w:r>
      <w:bookmarkEnd w:id="51"/>
    </w:p>
    <w:p w:rsidR="00EA5B88" w:rsidRPr="001F4312" w:rsidRDefault="00A07665" w:rsidP="00EA5B88">
      <w:pPr>
        <w:pStyle w:val="PolicyHeader"/>
      </w:pPr>
      <w:bookmarkStart w:id="52" w:name="_Toc536458290"/>
      <w:r>
        <w:t>Usage</w:t>
      </w:r>
      <w:r w:rsidR="00EA5B88" w:rsidRPr="001F4312">
        <w:t xml:space="preserve"> of ISO15459</w:t>
      </w:r>
      <w:bookmarkEnd w:id="52"/>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ins w:id="53" w:author="Philip Helger" w:date="2019-08-28T20:43:00Z">
        <w:r w:rsidR="00B56755">
          <w:t>(</w:t>
        </w:r>
      </w:ins>
      <w:ins w:id="54" w:author="Philip Helger" w:date="2019-08-28T20:44:00Z">
        <w:r w:rsidR="00B56755">
          <w:t>a-z</w:t>
        </w:r>
      </w:ins>
      <w:ins w:id="55" w:author="Philip Helger" w:date="2019-08-28T20:43:00Z">
        <w:r w:rsidR="00B56755">
          <w:t xml:space="preserve">), </w:t>
        </w:r>
      </w:ins>
      <w:del w:id="56" w:author="Philip Helger" w:date="2019-08-28T20:43:00Z">
        <w:r w:rsidRPr="001F4312" w:rsidDel="00B56755">
          <w:delText xml:space="preserve">and </w:delText>
        </w:r>
      </w:del>
      <w:r w:rsidRPr="001F4312">
        <w:t xml:space="preserve">numeric digits </w:t>
      </w:r>
      <w:ins w:id="57" w:author="Philip Helger" w:date="2019-08-28T20:43:00Z">
        <w:r w:rsidR="00B56755">
          <w:t>(0</w:t>
        </w:r>
      </w:ins>
      <w:ins w:id="58" w:author="Philip Helger" w:date="2019-08-28T20:44:00Z">
        <w:r w:rsidR="00B56755">
          <w:t>-</w:t>
        </w:r>
      </w:ins>
      <w:ins w:id="59" w:author="Philip Helger" w:date="2019-08-28T20:43:00Z">
        <w:r w:rsidR="00B56755">
          <w:t xml:space="preserve">9) or the </w:t>
        </w:r>
      </w:ins>
      <w:ins w:id="60" w:author="Philip Helger" w:date="2019-08-28T20:45:00Z">
        <w:r w:rsidR="00B56755">
          <w:t>minus sign</w:t>
        </w:r>
      </w:ins>
      <w:ins w:id="61" w:author="Philip Helger" w:date="2019-08-28T20:43:00Z">
        <w:r w:rsidR="00B56755">
          <w:t xml:space="preserve"> (</w:t>
        </w:r>
      </w:ins>
      <w:ins w:id="62" w:author="Philip Helger" w:date="2019-08-28T20:44:00Z">
        <w:r w:rsidR="00B56755">
          <w:t xml:space="preserve">-) </w:t>
        </w:r>
      </w:ins>
      <w:r w:rsidRPr="001F4312">
        <w:t>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lastRenderedPageBreak/>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63" w:name="_Ref317443390"/>
      <w:bookmarkStart w:id="64" w:name="_Ref317443546"/>
      <w:bookmarkStart w:id="65" w:name="_Ref317490234"/>
      <w:bookmarkStart w:id="66" w:name="_Toc536458291"/>
      <w:r>
        <w:t>I</w:t>
      </w:r>
      <w:r w:rsidR="00176B14">
        <w:t xml:space="preserve">dentifier </w:t>
      </w:r>
      <w:r>
        <w:t>V</w:t>
      </w:r>
      <w:r w:rsidR="00176B14">
        <w:t>alue casing</w:t>
      </w:r>
      <w:bookmarkEnd w:id="63"/>
      <w:bookmarkEnd w:id="64"/>
      <w:bookmarkEnd w:id="65"/>
      <w:bookmarkEnd w:id="66"/>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60635F">
        <w:fldChar w:fldCharType="begin"/>
      </w:r>
      <w:r>
        <w:instrText xml:space="preserve"> REF _Ref282443957 \r \h </w:instrText>
      </w:r>
      <w:r w:rsidR="0060635F">
        <w:fldChar w:fldCharType="separate"/>
      </w:r>
      <w:r w:rsidR="002E78ED">
        <w:t>POLICY 5</w:t>
      </w:r>
      <w:r w:rsidR="0060635F">
        <w:fldChar w:fldCharType="end"/>
      </w:r>
      <w:r>
        <w:t xml:space="preserve">, </w:t>
      </w:r>
      <w:r w:rsidR="0060635F">
        <w:fldChar w:fldCharType="begin"/>
      </w:r>
      <w:r>
        <w:instrText xml:space="preserve"> REF _Ref282436422 \r \h </w:instrText>
      </w:r>
      <w:r w:rsidR="0060635F">
        <w:fldChar w:fldCharType="separate"/>
      </w:r>
      <w:r w:rsidR="002E78ED">
        <w:t>POLICY 16</w:t>
      </w:r>
      <w:r w:rsidR="0060635F">
        <w:fldChar w:fldCharType="end"/>
      </w:r>
      <w:r>
        <w:t xml:space="preserve"> and </w:t>
      </w:r>
      <w:r w:rsidR="0060635F">
        <w:fldChar w:fldCharType="begin"/>
      </w:r>
      <w:r>
        <w:instrText xml:space="preserve"> REF _Ref281927369 \r \h </w:instrText>
      </w:r>
      <w:r w:rsidR="0060635F">
        <w:fldChar w:fldCharType="separate"/>
      </w:r>
      <w:r w:rsidR="002E78ED">
        <w:t>POLICY 24</w:t>
      </w:r>
      <w:r w:rsidR="0060635F">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67" w:name="_Toc316247564"/>
      <w:bookmarkStart w:id="68"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67"/>
      <w:bookmarkEnd w:id="68"/>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69" w:name="_Toc316247565"/>
      <w:bookmarkStart w:id="70" w:name="_Toc536458293"/>
      <w:r w:rsidRPr="00E15FB4">
        <w:t>Format</w:t>
      </w:r>
      <w:bookmarkEnd w:id="69"/>
      <w:bookmarkEnd w:id="70"/>
    </w:p>
    <w:p w:rsidR="009858FE" w:rsidRPr="001F4312" w:rsidRDefault="00335DC4" w:rsidP="001F4312">
      <w:pPr>
        <w:pStyle w:val="PolicyHeader"/>
      </w:pPr>
      <w:bookmarkStart w:id="71" w:name="_Toc536458294"/>
      <w:r w:rsidRPr="001F4312">
        <w:t xml:space="preserve">Use of </w:t>
      </w:r>
      <w:r w:rsidR="00F46B3F" w:rsidRPr="001F4312">
        <w:t>ISO15459</w:t>
      </w:r>
      <w:r w:rsidR="00D326D2" w:rsidRPr="001F4312">
        <w:t xml:space="preserve"> structure</w:t>
      </w:r>
      <w:bookmarkEnd w:id="71"/>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72" w:name="_Ref282382537"/>
      <w:bookmarkStart w:id="73" w:name="_Ref288664968"/>
      <w:bookmarkStart w:id="74" w:name="_Ref288665016"/>
      <w:r>
        <w:t xml:space="preserve">Applies to: all Participant </w:t>
      </w:r>
      <w:r w:rsidR="006132BB">
        <w:t xml:space="preserve">identifiers in all </w:t>
      </w:r>
      <w:r>
        <w:t xml:space="preserve">PEPPOL </w:t>
      </w:r>
      <w:r w:rsidR="006132BB">
        <w:t>components</w:t>
      </w:r>
    </w:p>
    <w:bookmarkEnd w:id="72"/>
    <w:bookmarkEnd w:id="73"/>
    <w:bookmarkEnd w:id="74"/>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75" w:name="_Toc536458295"/>
      <w:r w:rsidRPr="001F4312">
        <w:t xml:space="preserve">Coding of </w:t>
      </w:r>
      <w:r w:rsidR="00A727BA">
        <w:t>Identifier Schemes</w:t>
      </w:r>
      <w:bookmarkEnd w:id="75"/>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76"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77" w:name="_Toc536458296"/>
      <w:r>
        <w:t>Identifier Scheme</w:t>
      </w:r>
      <w:r w:rsidR="00963991" w:rsidRPr="00E15FB4">
        <w:t xml:space="preserve"> </w:t>
      </w:r>
      <w:r w:rsidR="008963EC">
        <w:t>v</w:t>
      </w:r>
      <w:r w:rsidR="009F57D9" w:rsidRPr="00E15FB4">
        <w:t>alues</w:t>
      </w:r>
      <w:bookmarkEnd w:id="76"/>
      <w:bookmarkEnd w:id="77"/>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78" w:name="_Ref282443957"/>
      <w:bookmarkStart w:id="79" w:name="_Toc536458297"/>
      <w:r>
        <w:t>P</w:t>
      </w:r>
      <w:r w:rsidR="00987E82">
        <w:t xml:space="preserve">articipant </w:t>
      </w:r>
      <w:r>
        <w:t>I</w:t>
      </w:r>
      <w:r w:rsidR="00031029">
        <w:t xml:space="preserve">dentifier </w:t>
      </w:r>
      <w:r w:rsidR="002D29A3">
        <w:t xml:space="preserve">Meta </w:t>
      </w:r>
      <w:r w:rsidR="00BD30B4">
        <w:t>S</w:t>
      </w:r>
      <w:r w:rsidR="00031029">
        <w:t>cheme</w:t>
      </w:r>
      <w:bookmarkEnd w:id="78"/>
      <w:bookmarkEnd w:id="79"/>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60635F">
        <w:fldChar w:fldCharType="begin"/>
      </w:r>
      <w:r w:rsidR="00C7372E">
        <w:instrText xml:space="preserve"> REF _Ref317443390 \r \h </w:instrText>
      </w:r>
      <w:r w:rsidR="0060635F">
        <w:fldChar w:fldCharType="separate"/>
      </w:r>
      <w:r w:rsidR="002E78ED">
        <w:t>POLICY 2</w:t>
      </w:r>
      <w:r w:rsidR="0060635F">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80" w:name="_Ref526773555"/>
      <w:bookmarkStart w:id="81" w:name="_Toc536458298"/>
      <w:r w:rsidRPr="00031029">
        <w:t xml:space="preserve">Numeric Codes for </w:t>
      </w:r>
      <w:bookmarkEnd w:id="80"/>
      <w:r w:rsidR="00CD2FB6">
        <w:t>Identifier Schemes</w:t>
      </w:r>
      <w:bookmarkEnd w:id="81"/>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82" w:name="_Toc536458299"/>
      <w:r>
        <w:t>Participant Identifiers for DNS</w:t>
      </w:r>
      <w:bookmarkEnd w:id="82"/>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60635F">
              <w:fldChar w:fldCharType="begin"/>
            </w:r>
            <w:r>
              <w:instrText xml:space="preserve"> REF _Ref317443390 \r \h </w:instrText>
            </w:r>
            <w:r w:rsidR="0060635F">
              <w:fldChar w:fldCharType="separate"/>
            </w:r>
            <w:r w:rsidR="002E78ED">
              <w:t>POLICY 2</w:t>
            </w:r>
            <w:r w:rsidR="0060635F">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83" w:name="_Toc536458300"/>
      <w:r w:rsidRPr="009846B9">
        <w:t>XML attributes for Participant Identifiers</w:t>
      </w:r>
      <w:r w:rsidR="00554639" w:rsidRPr="009846B9">
        <w:t xml:space="preserve"> in </w:t>
      </w:r>
      <w:r w:rsidR="00A72582">
        <w:t>SMP responses</w:t>
      </w:r>
      <w:bookmarkEnd w:id="83"/>
    </w:p>
    <w:p w:rsidR="001407A3" w:rsidRDefault="00AD7BA9" w:rsidP="009846B9">
      <w:pPr>
        <w:pStyle w:val="Policy"/>
      </w:pPr>
      <w:r w:rsidRPr="00AD7BA9">
        <w:t xml:space="preserve">The “scheme” attribute must be populated with the value "iso6523-actorid-upis" </w:t>
      </w:r>
      <w:r>
        <w:t xml:space="preserve">(see </w:t>
      </w:r>
      <w:r w:rsidR="0060635F">
        <w:fldChar w:fldCharType="begin"/>
      </w:r>
      <w:r>
        <w:instrText xml:space="preserve"> REF _Ref282443957 \r \h </w:instrText>
      </w:r>
      <w:r w:rsidR="0060635F">
        <w:fldChar w:fldCharType="separate"/>
      </w:r>
      <w:r w:rsidR="002E78ED">
        <w:t>POLICY 5</w:t>
      </w:r>
      <w:r w:rsidR="0060635F">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84" w:name="_Toc53645830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84"/>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60635F">
        <w:fldChar w:fldCharType="begin"/>
      </w:r>
      <w:r>
        <w:instrText xml:space="preserve"> REF _Ref526773555 \r \h </w:instrText>
      </w:r>
      <w:r w:rsidR="0060635F">
        <w:fldChar w:fldCharType="separate"/>
      </w:r>
      <w:r w:rsidR="002E78ED">
        <w:t>POLICY 6</w:t>
      </w:r>
      <w:r w:rsidR="0060635F">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85" w:name="_Toc536458302"/>
      <w:r w:rsidRPr="002F4FC6">
        <w:t xml:space="preserve">XML attributes for </w:t>
      </w:r>
      <w:r>
        <w:t xml:space="preserve">Electronic address IDs </w:t>
      </w:r>
      <w:r w:rsidRPr="002F4FC6">
        <w:t xml:space="preserve">in </w:t>
      </w:r>
      <w:r>
        <w:t>CII</w:t>
      </w:r>
      <w:r w:rsidRPr="002F4FC6">
        <w:t xml:space="preserve"> documents</w:t>
      </w:r>
      <w:bookmarkEnd w:id="85"/>
    </w:p>
    <w:p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036305" w:rsidRPr="00036305">
        <w:rPr>
          <w:bCs/>
          <w:lang w:val="en-US" w:bidi="ne-NP"/>
        </w:rPr>
        <w:t>PEPPOL_CodeList]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2E78ED">
          <w:t>POLICY 6</w:t>
        </w:r>
      </w:fldSimple>
      <w:r w:rsidR="0039427C">
        <w:t xml:space="preserve"> MAY be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86" w:name="_Toc536458303"/>
      <w:r>
        <w:t>XML attributes for Participant Identifiers in the Envelope</w:t>
      </w:r>
      <w:r w:rsidR="005B2CF7">
        <w:t xml:space="preserve"> (SBDH)</w:t>
      </w:r>
      <w:bookmarkEnd w:id="86"/>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60635F">
        <w:fldChar w:fldCharType="begin"/>
      </w:r>
      <w:r>
        <w:instrText xml:space="preserve"> REF _Ref282443957 \r \h </w:instrText>
      </w:r>
      <w:r w:rsidR="0060635F">
        <w:fldChar w:fldCharType="separate"/>
      </w:r>
      <w:r w:rsidR="002E78ED">
        <w:t>POLICY 5</w:t>
      </w:r>
      <w:r w:rsidR="0060635F">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87" w:name="_Toc536458304"/>
      <w:r w:rsidRPr="00E15FB4">
        <w:lastRenderedPageBreak/>
        <w:t xml:space="preserve">Policy for PEPPOL </w:t>
      </w:r>
      <w:r>
        <w:t>Party</w:t>
      </w:r>
      <w:r w:rsidRPr="00E15FB4">
        <w:t xml:space="preserve"> Identification</w:t>
      </w:r>
      <w:bookmarkEnd w:id="87"/>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88" w:name="_Toc536458305"/>
      <w:r w:rsidRPr="00E15FB4">
        <w:t>Format</w:t>
      </w:r>
      <w:bookmarkEnd w:id="88"/>
    </w:p>
    <w:p w:rsidR="001B7239" w:rsidRPr="001F4312" w:rsidRDefault="001B7239" w:rsidP="001B7239">
      <w:pPr>
        <w:pStyle w:val="PolicyHeader"/>
      </w:pPr>
      <w:bookmarkStart w:id="89" w:name="_Toc536458306"/>
      <w:r w:rsidRPr="001F4312">
        <w:t>Use of ISO15459 structure</w:t>
      </w:r>
      <w:bookmarkEnd w:id="89"/>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90" w:name="_Toc536458307"/>
      <w:r w:rsidRPr="001F4312">
        <w:t xml:space="preserve">Coding of </w:t>
      </w:r>
      <w:r w:rsidR="000B0166">
        <w:t>Identifier Schemes</w:t>
      </w:r>
      <w:bookmarkEnd w:id="90"/>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91" w:name="_Toc536458308"/>
      <w:r w:rsidRPr="002F4FC6">
        <w:t>XML attributes for Party Identifiers in UBL documents</w:t>
      </w:r>
      <w:bookmarkEnd w:id="91"/>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60635F">
        <w:fldChar w:fldCharType="begin"/>
      </w:r>
      <w:r>
        <w:instrText xml:space="preserve"> REF _Ref526773555 \r \h </w:instrText>
      </w:r>
      <w:r w:rsidR="0060635F">
        <w:fldChar w:fldCharType="separate"/>
      </w:r>
      <w:r w:rsidR="002E78ED">
        <w:t>POLICY 6</w:t>
      </w:r>
      <w:r w:rsidR="0060635F">
        <w:fldChar w:fldCharType="end"/>
      </w:r>
      <w:r>
        <w:t xml:space="preserve"> MUST NOT be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92" w:name="_Toc535439516"/>
      <w:bookmarkStart w:id="93" w:name="_Toc536458309"/>
      <w:bookmarkEnd w:id="92"/>
      <w:r w:rsidRPr="002F4FC6">
        <w:t xml:space="preserve">XML attributes for Party Identifiers in </w:t>
      </w:r>
      <w:r>
        <w:t>CII</w:t>
      </w:r>
      <w:r w:rsidRPr="002F4FC6">
        <w:t xml:space="preserve"> documents</w:t>
      </w:r>
      <w:bookmarkEnd w:id="93"/>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60635F">
        <w:fldChar w:fldCharType="begin"/>
      </w:r>
      <w:r>
        <w:instrText xml:space="preserve"> REF _Ref526773555 \r \h </w:instrText>
      </w:r>
      <w:r w:rsidR="0060635F">
        <w:fldChar w:fldCharType="separate"/>
      </w:r>
      <w:r w:rsidR="002E78ED">
        <w:t>POLICY 6</w:t>
      </w:r>
      <w:r w:rsidR="0060635F">
        <w:fldChar w:fldCharType="end"/>
      </w:r>
      <w:r>
        <w:t xml:space="preserve"> MUST NOT be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94" w:name="_Toc535439518"/>
      <w:bookmarkStart w:id="95" w:name="_Toc535439519"/>
      <w:bookmarkStart w:id="96" w:name="_Toc535439520"/>
      <w:bookmarkStart w:id="97" w:name="_Toc535439521"/>
      <w:bookmarkStart w:id="98" w:name="_Toc535439522"/>
      <w:bookmarkStart w:id="99" w:name="_Toc535439523"/>
      <w:bookmarkStart w:id="100" w:name="_Toc535439524"/>
      <w:bookmarkStart w:id="101" w:name="_Toc535439525"/>
      <w:bookmarkStart w:id="102" w:name="_Toc535439526"/>
      <w:bookmarkStart w:id="103" w:name="_Toc535439527"/>
      <w:bookmarkStart w:id="104" w:name="_Toc535439528"/>
      <w:bookmarkStart w:id="105" w:name="_Toc316247567"/>
      <w:bookmarkStart w:id="106" w:name="_Toc536458310"/>
      <w:bookmarkEnd w:id="94"/>
      <w:bookmarkEnd w:id="95"/>
      <w:bookmarkEnd w:id="96"/>
      <w:bookmarkEnd w:id="97"/>
      <w:bookmarkEnd w:id="98"/>
      <w:bookmarkEnd w:id="99"/>
      <w:bookmarkEnd w:id="100"/>
      <w:bookmarkEnd w:id="101"/>
      <w:bookmarkEnd w:id="102"/>
      <w:bookmarkEnd w:id="103"/>
      <w:bookmarkEnd w:id="104"/>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105"/>
      <w:bookmarkEnd w:id="106"/>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60635F">
        <w:fldChar w:fldCharType="begin"/>
      </w:r>
      <w:r w:rsidR="009C67BE">
        <w:instrText xml:space="preserve"> REF _Ref317443546 \r \h </w:instrText>
      </w:r>
      <w:r w:rsidR="0060635F">
        <w:fldChar w:fldCharType="separate"/>
      </w:r>
      <w:r w:rsidR="002E78ED">
        <w:t>POLICY 2</w:t>
      </w:r>
      <w:r w:rsidR="0060635F">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107" w:name="_Ref282436422"/>
      <w:bookmarkStart w:id="108" w:name="_Toc536458311"/>
      <w:r>
        <w:t xml:space="preserve">Document </w:t>
      </w:r>
      <w:r w:rsidR="00235DA3">
        <w:t xml:space="preserve">Type </w:t>
      </w:r>
      <w:r>
        <w:t>Identifier scheme</w:t>
      </w:r>
      <w:bookmarkEnd w:id="107"/>
      <w:bookmarkEnd w:id="108"/>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109"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110" w:name="_Ref317443814"/>
      <w:bookmarkStart w:id="111" w:name="_Toc536458312"/>
      <w:r w:rsidRPr="001638EE">
        <w:t>Customization Identifiers</w:t>
      </w:r>
      <w:bookmarkEnd w:id="109"/>
      <w:bookmarkEnd w:id="110"/>
      <w:bookmarkEnd w:id="111"/>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12" w:name="_Ref281927294"/>
      <w:bookmarkStart w:id="113" w:name="_Toc536458313"/>
      <w:r w:rsidRPr="001407A3">
        <w:t>Specifying Customization Identifiers in UBL documents</w:t>
      </w:r>
      <w:bookmarkEnd w:id="112"/>
      <w:bookmarkEnd w:id="113"/>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114" w:name="_Toc536458314"/>
      <w:r>
        <w:t>Specifying Customization Identifiers in CII Documents</w:t>
      </w:r>
      <w:bookmarkEnd w:id="114"/>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115" w:name="_Toc536458315"/>
      <w:r w:rsidRPr="001407A3">
        <w:t xml:space="preserve">Document </w:t>
      </w:r>
      <w:r w:rsidR="00235DA3">
        <w:t xml:space="preserve">Type </w:t>
      </w:r>
      <w:r w:rsidRPr="001407A3">
        <w:t>Identifier</w:t>
      </w:r>
      <w:r w:rsidR="00827B5A">
        <w:t xml:space="preserve"> Value </w:t>
      </w:r>
      <w:r w:rsidR="002D08B0">
        <w:t>pattern</w:t>
      </w:r>
      <w:bookmarkEnd w:id="115"/>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60635F">
        <w:fldChar w:fldCharType="begin"/>
      </w:r>
      <w:r>
        <w:instrText xml:space="preserve"> REF _Ref282436422 \r \h </w:instrText>
      </w:r>
      <w:r w:rsidR="0060635F">
        <w:fldChar w:fldCharType="separate"/>
      </w:r>
      <w:r w:rsidR="002E78ED">
        <w:t>POLICY 16</w:t>
      </w:r>
      <w:r w:rsidR="0060635F">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116"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116"/>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60635F">
        <w:fldChar w:fldCharType="begin"/>
      </w:r>
      <w:r w:rsidR="0094310A">
        <w:instrText xml:space="preserve"> REF _Ref282436422 \r \h </w:instrText>
      </w:r>
      <w:r w:rsidR="0060635F">
        <w:fldChar w:fldCharType="separate"/>
      </w:r>
      <w:r w:rsidR="002E78ED">
        <w:t>POLICY 16</w:t>
      </w:r>
      <w:r w:rsidR="0060635F">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117" w:name="_Toc485137445"/>
      <w:bookmarkStart w:id="118" w:name="_Toc496043153"/>
      <w:bookmarkStart w:id="119" w:name="_Toc496043299"/>
      <w:bookmarkStart w:id="120" w:name="_Toc526776300"/>
      <w:bookmarkStart w:id="121" w:name="_Document_Type_Identifier"/>
      <w:bookmarkStart w:id="122" w:name="_Toc536458317"/>
      <w:bookmarkStart w:id="123" w:name="_Toc316247569"/>
      <w:bookmarkEnd w:id="117"/>
      <w:bookmarkEnd w:id="118"/>
      <w:bookmarkEnd w:id="119"/>
      <w:bookmarkEnd w:id="120"/>
      <w:bookmarkEnd w:id="121"/>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2"/>
    </w:p>
    <w:p w:rsidR="008D2559" w:rsidRDefault="00036305">
      <w:pPr>
        <w:pStyle w:val="Policy"/>
      </w:pPr>
      <w:bookmarkStart w:id="124"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“busdox-docid-qns” (see </w:t>
      </w:r>
      <w:fldSimple w:instr=" REF _Ref282436422 \r \h  \* MERGEFORMAT ">
        <w:r w:rsidR="002E78ED">
          <w:t>POLICY 16</w:t>
        </w:r>
      </w:fldSimple>
      <w:r w:rsidRPr="00036305">
        <w:t xml:space="preserve">) and the value of the element </w:t>
      </w:r>
      <w:r w:rsidR="00FA56B2">
        <w:t>“</w:t>
      </w:r>
      <w:r w:rsidRPr="00036305">
        <w:t>//BusinessScope/Scope/InstanceIdentifier</w:t>
      </w:r>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25" w:name="_Toc535439537"/>
      <w:bookmarkStart w:id="126" w:name="_Toc536458318"/>
      <w:bookmarkEnd w:id="124"/>
      <w:bookmarkEnd w:id="125"/>
      <w:r w:rsidRPr="00E15FB4">
        <w:t xml:space="preserve">Document </w:t>
      </w:r>
      <w:r w:rsidR="00235DA3" w:rsidRPr="00E15FB4">
        <w:t>Type Identifier</w:t>
      </w:r>
      <w:r w:rsidRPr="00E15FB4">
        <w:t xml:space="preserve"> </w:t>
      </w:r>
      <w:r w:rsidR="00A56BD2" w:rsidRPr="00E15FB4">
        <w:t>Values</w:t>
      </w:r>
      <w:bookmarkEnd w:id="123"/>
      <w:bookmarkEnd w:id="126"/>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27" w:name="_Toc316247570"/>
      <w:bookmarkStart w:id="128" w:name="_Toc536458319"/>
      <w:r w:rsidRPr="00E15FB4">
        <w:lastRenderedPageBreak/>
        <w:t xml:space="preserve">Policy </w:t>
      </w:r>
      <w:r w:rsidR="00377E1D">
        <w:t xml:space="preserve">for PEPPOL Process </w:t>
      </w:r>
      <w:bookmarkEnd w:id="127"/>
      <w:r w:rsidR="00377E1D">
        <w:t>Identifiers</w:t>
      </w:r>
      <w:bookmarkEnd w:id="128"/>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60635F">
        <w:fldChar w:fldCharType="begin"/>
      </w:r>
      <w:r w:rsidR="00B26C62">
        <w:instrText xml:space="preserve"> REF _Ref317490234 \r \h </w:instrText>
      </w:r>
      <w:r w:rsidR="0060635F">
        <w:fldChar w:fldCharType="separate"/>
      </w:r>
      <w:r w:rsidR="002E78ED">
        <w:t>POLICY 2</w:t>
      </w:r>
      <w:r w:rsidR="0060635F">
        <w:fldChar w:fldCharType="end"/>
      </w:r>
      <w:r>
        <w:t xml:space="preserve"> PEPPOL process identifiers have to be treated case sensitive.</w:t>
      </w:r>
    </w:p>
    <w:p w:rsidR="004225A4" w:rsidRPr="001407A3" w:rsidRDefault="00E97FD2" w:rsidP="004225A4">
      <w:pPr>
        <w:pStyle w:val="PolicyHeader"/>
      </w:pPr>
      <w:bookmarkStart w:id="129" w:name="_Ref281927369"/>
      <w:bookmarkStart w:id="130" w:name="_Toc536458320"/>
      <w:r>
        <w:t>Process Identifier S</w:t>
      </w:r>
      <w:r w:rsidR="004225A4">
        <w:t>cheme</w:t>
      </w:r>
      <w:bookmarkEnd w:id="129"/>
      <w:bookmarkEnd w:id="130"/>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31" w:name="_Toc536458321"/>
      <w:r>
        <w:t>Process Identifier</w:t>
      </w:r>
      <w:r w:rsidR="00E97FD2">
        <w:t xml:space="preserve"> </w:t>
      </w:r>
      <w:r w:rsidR="0047136B">
        <w:t>V</w:t>
      </w:r>
      <w:r w:rsidR="00E97FD2">
        <w:t>alue</w:t>
      </w:r>
      <w:bookmarkEnd w:id="131"/>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32" w:name="_Toc536458322"/>
      <w:r>
        <w:t xml:space="preserve">Specifying Process Identifiers in </w:t>
      </w:r>
      <w:r w:rsidR="005B2CF7">
        <w:t>the</w:t>
      </w:r>
      <w:r>
        <w:t xml:space="preserve"> Envelope</w:t>
      </w:r>
      <w:r w:rsidR="005B2CF7">
        <w:t xml:space="preserve"> (SBDH)</w:t>
      </w:r>
      <w:bookmarkEnd w:id="132"/>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2E78ED">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33" w:name="_Toc536458323"/>
      <w:r w:rsidRPr="001407A3">
        <w:t xml:space="preserve">Specifying </w:t>
      </w:r>
      <w:r>
        <w:t>Process</w:t>
      </w:r>
      <w:r w:rsidRPr="001407A3">
        <w:t xml:space="preserve"> Identifiers in </w:t>
      </w:r>
      <w:r>
        <w:t>SMP</w:t>
      </w:r>
      <w:r w:rsidR="00E61519">
        <w:t xml:space="preserve"> documents</w:t>
      </w:r>
      <w:bookmarkEnd w:id="133"/>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60635F">
        <w:fldChar w:fldCharType="begin"/>
      </w:r>
      <w:r w:rsidR="00E61519">
        <w:instrText xml:space="preserve"> REF _Ref281927369 \r \h </w:instrText>
      </w:r>
      <w:r w:rsidR="0060635F">
        <w:fldChar w:fldCharType="separate"/>
      </w:r>
      <w:r w:rsidR="002E78ED">
        <w:t>POLICY 24</w:t>
      </w:r>
      <w:r w:rsidR="0060635F">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34" w:name="_Toc536458324"/>
      <w:r w:rsidRPr="00E15FB4">
        <w:lastRenderedPageBreak/>
        <w:t>Policy on Identifying Transport Profiles in PEPPOL</w:t>
      </w:r>
      <w:bookmarkEnd w:id="134"/>
    </w:p>
    <w:p w:rsidR="008D4811" w:rsidRPr="00E15FB4" w:rsidRDefault="008D4811" w:rsidP="00E15FB4">
      <w:pPr>
        <w:pStyle w:val="berschrift2"/>
      </w:pPr>
      <w:bookmarkStart w:id="135" w:name="_Toc536458325"/>
      <w:r w:rsidRPr="00E15FB4">
        <w:t>SMP</w:t>
      </w:r>
      <w:bookmarkEnd w:id="135"/>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36" w:name="_Toc536458326"/>
      <w:r>
        <w:t>Transport Profile Values</w:t>
      </w:r>
      <w:bookmarkEnd w:id="136"/>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37" w:name="_Toc536458327"/>
      <w:r w:rsidRPr="001407A3">
        <w:t xml:space="preserve">Specifying </w:t>
      </w:r>
      <w:r>
        <w:t xml:space="preserve">Transport Profiles </w:t>
      </w:r>
      <w:r w:rsidRPr="001407A3">
        <w:t xml:space="preserve">in </w:t>
      </w:r>
      <w:r>
        <w:t>SMP documents</w:t>
      </w:r>
      <w:bookmarkEnd w:id="137"/>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38" w:name="_Toc316247573"/>
      <w:bookmarkStart w:id="139" w:name="_Toc536458328"/>
      <w:r w:rsidRPr="00E15FB4">
        <w:lastRenderedPageBreak/>
        <w:t>Governance</w:t>
      </w:r>
      <w:r w:rsidR="00CB3950" w:rsidRPr="00E15FB4">
        <w:t xml:space="preserve"> of this Policy</w:t>
      </w:r>
      <w:bookmarkEnd w:id="138"/>
      <w:bookmarkEnd w:id="139"/>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767" w:rsidRDefault="001F1767" w:rsidP="009858FE">
      <w:r>
        <w:separator/>
      </w:r>
    </w:p>
  </w:endnote>
  <w:endnote w:type="continuationSeparator" w:id="0">
    <w:p w:rsidR="001F1767" w:rsidRDefault="001F1767"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60635F">
      <w:rPr>
        <w:noProof/>
      </w:rPr>
      <w:fldChar w:fldCharType="begin"/>
    </w:r>
    <w:r>
      <w:rPr>
        <w:noProof/>
      </w:rPr>
      <w:instrText xml:space="preserve"> PAGE   \* MERGEFORMAT </w:instrText>
    </w:r>
    <w:r w:rsidR="0060635F">
      <w:rPr>
        <w:noProof/>
      </w:rPr>
      <w:fldChar w:fldCharType="separate"/>
    </w:r>
    <w:r w:rsidR="00B56755">
      <w:rPr>
        <w:noProof/>
      </w:rPr>
      <w:t>2</w:t>
    </w:r>
    <w:r w:rsidR="0060635F">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767" w:rsidRDefault="001F1767" w:rsidP="009858FE">
      <w:r>
        <w:separator/>
      </w:r>
    </w:p>
  </w:footnote>
  <w:footnote w:type="continuationSeparator" w:id="0">
    <w:p w:rsidR="001F1767" w:rsidRDefault="001F1767"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ebCore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ins w:id="25" w:author="Philip Helger" w:date="2019-08-28T20:41:00Z">
      <w:r w:rsidR="00B56755">
        <w:rPr>
          <w:rFonts w:ascii="Arial" w:hAnsi="Arial" w:cs="Arial"/>
          <w:sz w:val="20"/>
          <w:szCs w:val="20"/>
          <w:lang w:val="en-US"/>
        </w:rPr>
        <w:t>.1</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8pt;height:276.5pt" o:bullet="t">
        <v:imagedata r:id="rId1" o:title=""/>
      </v:shape>
    </w:pict>
  </w:numPicBullet>
  <w:numPicBullet w:numPicBulletId="1">
    <w:pict>
      <v:shape id="_x0000_i1029"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trackRevision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F4F8-D294-42F1-BFEA-B706142C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6169</Words>
  <Characters>38869</Characters>
  <Application>Microsoft Office Word</Application>
  <DocSecurity>0</DocSecurity>
  <Lines>323</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44949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9</cp:revision>
  <cp:lastPrinted>2019-01-28T16:02:00Z</cp:lastPrinted>
  <dcterms:created xsi:type="dcterms:W3CDTF">2019-01-28T15:11:00Z</dcterms:created>
  <dcterms:modified xsi:type="dcterms:W3CDTF">2019-08-28T18:45:00Z</dcterms:modified>
</cp:coreProperties>
</file>